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F903F" w14:textId="77777777" w:rsidR="00DB41B4" w:rsidRDefault="00DB41B4" w:rsidP="00DB41B4">
      <w:pPr>
        <w:rPr>
          <w:del w:id="0" w:author="Other Author" w:date="2025-01-10T21:39:00Z" w16du:dateUtc="2025-01-10T21:39:00Z"/>
        </w:rPr>
      </w:pPr>
      <w:del w:id="1" w:author="Other Author" w:date="2025-01-10T21:39:00Z" w16du:dateUtc="2025-01-10T21:39:00Z">
        <w:r>
          <w:delText>1. START</w:delText>
        </w:r>
      </w:del>
    </w:p>
    <w:p w14:paraId="4E7D8B71" w14:textId="77777777" w:rsidR="00DB41B4" w:rsidRDefault="00DB41B4" w:rsidP="00DB41B4">
      <w:pPr>
        <w:rPr>
          <w:del w:id="2" w:author="Other Author" w:date="2025-01-10T21:39:00Z" w16du:dateUtc="2025-01-10T21:39:00Z"/>
        </w:rPr>
      </w:pPr>
      <w:del w:id="3" w:author="Other Author" w:date="2025-01-10T21:39:00Z" w16du:dateUtc="2025-01-10T21:39:00Z">
        <w:r>
          <w:delText>2. Initialize Application</w:delText>
        </w:r>
      </w:del>
    </w:p>
    <w:p w14:paraId="415B3DA0" w14:textId="77777777" w:rsidR="00DB41B4" w:rsidRDefault="00DB41B4" w:rsidP="00DB41B4">
      <w:pPr>
        <w:rPr>
          <w:del w:id="4" w:author="Other Author" w:date="2025-01-10T21:39:00Z" w16du:dateUtc="2025-01-10T21:39:00Z"/>
        </w:rPr>
      </w:pPr>
      <w:del w:id="5" w:author="Other Author" w:date="2025-01-10T21:39:00Z" w16du:dateUtc="2025-01-10T21:39:00Z">
        <w:r>
          <w:delText xml:space="preserve">    a. Load necessary libraries and dependencies</w:delText>
        </w:r>
      </w:del>
    </w:p>
    <w:p w14:paraId="6457F937" w14:textId="77777777" w:rsidR="00DB41B4" w:rsidRDefault="00DB41B4" w:rsidP="00DB41B4">
      <w:pPr>
        <w:rPr>
          <w:del w:id="6" w:author="Other Author" w:date="2025-01-10T21:39:00Z" w16du:dateUtc="2025-01-10T21:39:00Z"/>
        </w:rPr>
      </w:pPr>
      <w:del w:id="7" w:author="Other Author" w:date="2025-01-10T21:39:00Z" w16du:dateUtc="2025-01-10T21:39:00Z">
        <w:r>
          <w:delText xml:space="preserve">    b. Initialize user interface components</w:delText>
        </w:r>
      </w:del>
    </w:p>
    <w:p w14:paraId="1E00A7DF" w14:textId="77777777" w:rsidR="00DB41B4" w:rsidRDefault="00DB41B4" w:rsidP="00DB41B4">
      <w:pPr>
        <w:rPr>
          <w:del w:id="8" w:author="Other Author" w:date="2025-01-10T21:39:00Z" w16du:dateUtc="2025-01-10T21:39:00Z"/>
        </w:rPr>
      </w:pPr>
      <w:del w:id="9" w:author="Other Author" w:date="2025-01-10T21:39:00Z" w16du:dateUtc="2025-01-10T21:39:00Z">
        <w:r>
          <w:delText xml:space="preserve">    c. Set up database connections</w:delText>
        </w:r>
      </w:del>
    </w:p>
    <w:p w14:paraId="1A34D747" w14:textId="77777777" w:rsidR="00DB41B4" w:rsidRDefault="00DB41B4" w:rsidP="00DB41B4">
      <w:pPr>
        <w:rPr>
          <w:del w:id="10" w:author="Other Author" w:date="2025-01-10T21:39:00Z" w16du:dateUtc="2025-01-10T21:39:00Z"/>
        </w:rPr>
      </w:pPr>
      <w:del w:id="11" w:author="Other Author" w:date="2025-01-10T21:39:00Z" w16du:dateUtc="2025-01-10T21:39:00Z">
        <w:r>
          <w:delText>3. Check User Authentication Status</w:delText>
        </w:r>
      </w:del>
    </w:p>
    <w:p w14:paraId="78337A48" w14:textId="77777777" w:rsidR="00DB41B4" w:rsidRDefault="00DB41B4" w:rsidP="00DB41B4">
      <w:pPr>
        <w:rPr>
          <w:del w:id="12" w:author="Other Author" w:date="2025-01-10T21:39:00Z" w16du:dateUtc="2025-01-10T21:39:00Z"/>
        </w:rPr>
      </w:pPr>
      <w:del w:id="13" w:author="Other Author" w:date="2025-01-10T21:39:00Z" w16du:dateUtc="2025-01-10T21:39:00Z">
        <w:r>
          <w:delText xml:space="preserve">    a. IF user not logged in</w:delText>
        </w:r>
      </w:del>
    </w:p>
    <w:p w14:paraId="69E724E6" w14:textId="77777777" w:rsidR="00DB41B4" w:rsidRDefault="00DB41B4" w:rsidP="00DB41B4">
      <w:pPr>
        <w:rPr>
          <w:del w:id="14" w:author="Other Author" w:date="2025-01-10T21:39:00Z" w16du:dateUtc="2025-01-10T21:39:00Z"/>
        </w:rPr>
      </w:pPr>
      <w:del w:id="15" w:author="Other Author" w:date="2025-01-10T21:39:00Z" w16du:dateUtc="2025-01-10T21:39:00Z">
        <w:r>
          <w:delText xml:space="preserve">        i. Display login screen</w:delText>
        </w:r>
      </w:del>
    </w:p>
    <w:p w14:paraId="637F786C" w14:textId="77777777" w:rsidR="00DB41B4" w:rsidRDefault="00DB41B4" w:rsidP="00DB41B4">
      <w:pPr>
        <w:rPr>
          <w:del w:id="16" w:author="Other Author" w:date="2025-01-10T21:39:00Z" w16du:dateUtc="2025-01-10T21:39:00Z"/>
        </w:rPr>
      </w:pPr>
      <w:del w:id="17" w:author="Other Author" w:date="2025-01-10T21:39:00Z" w16du:dateUtc="2025-01-10T21:39:00Z">
        <w:r>
          <w:delText xml:space="preserve">        ii. Prompt user to log in or create an account</w:delText>
        </w:r>
      </w:del>
    </w:p>
    <w:p w14:paraId="2C3BC484" w14:textId="77777777" w:rsidR="00DB41B4" w:rsidRDefault="00DB41B4" w:rsidP="00DB41B4">
      <w:pPr>
        <w:rPr>
          <w:del w:id="18" w:author="Other Author" w:date="2025-01-10T21:39:00Z" w16du:dateUtc="2025-01-10T21:39:00Z"/>
        </w:rPr>
      </w:pPr>
      <w:del w:id="19" w:author="Other Author" w:date="2025-01-10T21:39:00Z" w16du:dateUtc="2025-01-10T21:39:00Z">
        <w:r>
          <w:delText xml:space="preserve">        iii. Authenticate user credentials</w:delText>
        </w:r>
      </w:del>
    </w:p>
    <w:p w14:paraId="0BEECA68" w14:textId="77777777" w:rsidR="00DB41B4" w:rsidRDefault="00DB41B4" w:rsidP="00DB41B4">
      <w:pPr>
        <w:rPr>
          <w:del w:id="20" w:author="Other Author" w:date="2025-01-10T21:39:00Z" w16du:dateUtc="2025-01-10T21:39:00Z"/>
        </w:rPr>
      </w:pPr>
      <w:del w:id="21" w:author="Other Author" w:date="2025-01-10T21:39:00Z" w16du:dateUtc="2025-01-10T21:39:00Z">
        <w:r>
          <w:delText xml:space="preserve">        iv. Establish user session</w:delText>
        </w:r>
      </w:del>
    </w:p>
    <w:p w14:paraId="62D7B213" w14:textId="77777777" w:rsidR="00DB41B4" w:rsidRDefault="00DB41B4" w:rsidP="00DB41B4">
      <w:pPr>
        <w:rPr>
          <w:del w:id="22" w:author="Other Author" w:date="2025-01-10T21:39:00Z" w16du:dateUtc="2025-01-10T21:39:00Z"/>
        </w:rPr>
      </w:pPr>
      <w:del w:id="23" w:author="Other Author" w:date="2025-01-10T21:39:00Z" w16du:dateUtc="2025-01-10T21:39:00Z">
        <w:r>
          <w:delText>4. Display Search Bar and Location Input</w:delText>
        </w:r>
      </w:del>
    </w:p>
    <w:p w14:paraId="07D768E2" w14:textId="77777777" w:rsidR="00DB41B4" w:rsidRDefault="00DB41B4" w:rsidP="00DB41B4">
      <w:pPr>
        <w:rPr>
          <w:del w:id="24" w:author="Other Author" w:date="2025-01-10T21:39:00Z" w16du:dateUtc="2025-01-10T21:39:00Z"/>
        </w:rPr>
      </w:pPr>
      <w:del w:id="25" w:author="Other Author" w:date="2025-01-10T21:39:00Z" w16du:dateUtc="2025-01-10T21:39:00Z">
        <w:r>
          <w:delText xml:space="preserve">    a. Prompt user to enter location</w:delText>
        </w:r>
      </w:del>
    </w:p>
    <w:p w14:paraId="6DDF61BE" w14:textId="77777777" w:rsidR="00DB41B4" w:rsidRDefault="00DB41B4" w:rsidP="00DB41B4">
      <w:pPr>
        <w:rPr>
          <w:del w:id="26" w:author="Other Author" w:date="2025-01-10T21:39:00Z" w16du:dateUtc="2025-01-10T21:39:00Z"/>
        </w:rPr>
      </w:pPr>
      <w:del w:id="27" w:author="Other Author" w:date="2025-01-10T21:39:00Z" w16du:dateUtc="2025-01-10T21:39:00Z">
        <w:r>
          <w:delText xml:space="preserve">    b. Validate user location input</w:delText>
        </w:r>
      </w:del>
    </w:p>
    <w:p w14:paraId="2DB5A658" w14:textId="77777777" w:rsidR="00DB41B4" w:rsidRDefault="00DB41B4" w:rsidP="00DB41B4">
      <w:pPr>
        <w:rPr>
          <w:del w:id="28" w:author="Other Author" w:date="2025-01-10T21:39:00Z" w16du:dateUtc="2025-01-10T21:39:00Z"/>
        </w:rPr>
      </w:pPr>
      <w:del w:id="29" w:author="Other Author" w:date="2025-01-10T21:39:00Z" w16du:dateUtc="2025-01-10T21:39:00Z">
        <w:r>
          <w:delText xml:space="preserve">    c. Fetch list of restaurants delivering to user's location from the database</w:delText>
        </w:r>
      </w:del>
    </w:p>
    <w:p w14:paraId="2CBB3C3C" w14:textId="77777777" w:rsidR="00DB41B4" w:rsidRDefault="00DB41B4" w:rsidP="00DB41B4">
      <w:pPr>
        <w:rPr>
          <w:del w:id="30" w:author="Other Author" w:date="2025-01-10T21:39:00Z" w16du:dateUtc="2025-01-10T21:39:00Z"/>
        </w:rPr>
      </w:pPr>
      <w:del w:id="31" w:author="Other Author" w:date="2025-01-10T21:39:00Z" w16du:dateUtc="2025-01-10T21:39:00Z">
        <w:r>
          <w:delText xml:space="preserve">    d. Display list of available restaurants</w:delText>
        </w:r>
      </w:del>
    </w:p>
    <w:p w14:paraId="2602A177" w14:textId="77777777" w:rsidR="00DB41B4" w:rsidRDefault="00DB41B4" w:rsidP="00DB41B4">
      <w:pPr>
        <w:rPr>
          <w:del w:id="32" w:author="Other Author" w:date="2025-01-10T21:39:00Z" w16du:dateUtc="2025-01-10T21:39:00Z"/>
        </w:rPr>
      </w:pPr>
      <w:del w:id="33" w:author="Other Author" w:date="2025-01-10T21:39:00Z" w16du:dateUtc="2025-01-10T21:39:00Z">
        <w:r>
          <w:delText>5. User Selects a Restaurant</w:delText>
        </w:r>
      </w:del>
    </w:p>
    <w:p w14:paraId="4DF919A3" w14:textId="77777777" w:rsidR="00DB41B4" w:rsidRDefault="00DB41B4" w:rsidP="00DB41B4">
      <w:pPr>
        <w:rPr>
          <w:del w:id="34" w:author="Other Author" w:date="2025-01-10T21:39:00Z" w16du:dateUtc="2025-01-10T21:39:00Z"/>
        </w:rPr>
      </w:pPr>
      <w:del w:id="35" w:author="Other Author" w:date="2025-01-10T21:39:00Z" w16du:dateUtc="2025-01-10T21:39:00Z">
        <w:r>
          <w:delText xml:space="preserve">    a. Capture user selection</w:delText>
        </w:r>
      </w:del>
    </w:p>
    <w:p w14:paraId="68596006" w14:textId="77777777" w:rsidR="00DB41B4" w:rsidRDefault="00DB41B4" w:rsidP="00DB41B4">
      <w:pPr>
        <w:rPr>
          <w:del w:id="36" w:author="Other Author" w:date="2025-01-10T21:39:00Z" w16du:dateUtc="2025-01-10T21:39:00Z"/>
        </w:rPr>
      </w:pPr>
      <w:del w:id="37" w:author="Other Author" w:date="2025-01-10T21:39:00Z" w16du:dateUtc="2025-01-10T21:39:00Z">
        <w:r>
          <w:delText xml:space="preserve">    b. Fetch restaurant's menu from the database</w:delText>
        </w:r>
      </w:del>
    </w:p>
    <w:p w14:paraId="47C5AFE7" w14:textId="77777777" w:rsidR="00DB41B4" w:rsidRDefault="00DB41B4" w:rsidP="00DB41B4">
      <w:pPr>
        <w:rPr>
          <w:del w:id="38" w:author="Other Author" w:date="2025-01-10T21:39:00Z" w16du:dateUtc="2025-01-10T21:39:00Z"/>
        </w:rPr>
      </w:pPr>
      <w:del w:id="39" w:author="Other Author" w:date="2025-01-10T21:39:00Z" w16du:dateUtc="2025-01-10T21:39:00Z">
        <w:r>
          <w:delText xml:space="preserve">    c. Display menu items, categorized by type (e.g., appetizers, main courses, desserts, beverages)</w:delText>
        </w:r>
      </w:del>
    </w:p>
    <w:p w14:paraId="05FA1613" w14:textId="77777777" w:rsidR="00DB41B4" w:rsidRDefault="00DB41B4" w:rsidP="00DB41B4">
      <w:pPr>
        <w:rPr>
          <w:del w:id="40" w:author="Other Author" w:date="2025-01-10T21:39:00Z" w16du:dateUtc="2025-01-10T21:39:00Z"/>
        </w:rPr>
      </w:pPr>
      <w:del w:id="41" w:author="Other Author" w:date="2025-01-10T21:39:00Z" w16du:dateUtc="2025-01-10T21:39:00Z">
        <w:r>
          <w:delText>6. User Browses Menu and Selects Items</w:delText>
        </w:r>
      </w:del>
    </w:p>
    <w:p w14:paraId="662D929E" w14:textId="77777777" w:rsidR="00DB41B4" w:rsidRDefault="00DB41B4" w:rsidP="00DB41B4">
      <w:pPr>
        <w:rPr>
          <w:del w:id="42" w:author="Other Author" w:date="2025-01-10T21:39:00Z" w16du:dateUtc="2025-01-10T21:39:00Z"/>
        </w:rPr>
      </w:pPr>
      <w:del w:id="43" w:author="Other Author" w:date="2025-01-10T21:39:00Z" w16du:dateUtc="2025-01-10T21:39:00Z">
        <w:r>
          <w:delText xml:space="preserve">    a. Capture user item selections</w:delText>
        </w:r>
      </w:del>
    </w:p>
    <w:p w14:paraId="7D5EAEAE" w14:textId="77777777" w:rsidR="00DB41B4" w:rsidRDefault="00DB41B4" w:rsidP="00DB41B4">
      <w:pPr>
        <w:rPr>
          <w:del w:id="44" w:author="Other Author" w:date="2025-01-10T21:39:00Z" w16du:dateUtc="2025-01-10T21:39:00Z"/>
        </w:rPr>
      </w:pPr>
      <w:del w:id="45" w:author="Other Author" w:date="2025-01-10T21:39:00Z" w16du:dateUtc="2025-01-10T21:39:00Z">
        <w:r>
          <w:delText xml:space="preserve">    b. Validate item availability</w:delText>
        </w:r>
      </w:del>
    </w:p>
    <w:p w14:paraId="34605002" w14:textId="77777777" w:rsidR="00DB41B4" w:rsidRDefault="00DB41B4" w:rsidP="00DB41B4">
      <w:pPr>
        <w:rPr>
          <w:del w:id="46" w:author="Other Author" w:date="2025-01-10T21:39:00Z" w16du:dateUtc="2025-01-10T21:39:00Z"/>
        </w:rPr>
      </w:pPr>
      <w:del w:id="47" w:author="Other Author" w:date="2025-01-10T21:39:00Z" w16du:dateUtc="2025-01-10T21:39:00Z">
        <w:r>
          <w:delText xml:space="preserve">    c. Add selected items to the cart</w:delText>
        </w:r>
      </w:del>
    </w:p>
    <w:p w14:paraId="6DEA2DDF" w14:textId="77777777" w:rsidR="00DB41B4" w:rsidRDefault="00DB41B4" w:rsidP="00DB41B4">
      <w:pPr>
        <w:rPr>
          <w:del w:id="48" w:author="Other Author" w:date="2025-01-10T21:39:00Z" w16du:dateUtc="2025-01-10T21:39:00Z"/>
        </w:rPr>
      </w:pPr>
      <w:del w:id="49" w:author="Other Author" w:date="2025-01-10T21:39:00Z" w16du:dateUtc="2025-01-10T21:39:00Z">
        <w:r>
          <w:delText xml:space="preserve">    d. Update cart summary with selected items and total price</w:delText>
        </w:r>
      </w:del>
    </w:p>
    <w:p w14:paraId="4BEEB959" w14:textId="77777777" w:rsidR="00DB41B4" w:rsidRDefault="00DB41B4" w:rsidP="00DB41B4">
      <w:pPr>
        <w:rPr>
          <w:del w:id="50" w:author="Other Author" w:date="2025-01-10T21:39:00Z" w16du:dateUtc="2025-01-10T21:39:00Z"/>
        </w:rPr>
      </w:pPr>
      <w:del w:id="51" w:author="Other Author" w:date="2025-01-10T21:39:00Z" w16du:dateUtc="2025-01-10T21:39:00Z">
        <w:r>
          <w:delText>7. User Reviews Cart</w:delText>
        </w:r>
      </w:del>
    </w:p>
    <w:p w14:paraId="2049768F" w14:textId="77777777" w:rsidR="00DB41B4" w:rsidRDefault="00DB41B4" w:rsidP="00DB41B4">
      <w:pPr>
        <w:rPr>
          <w:del w:id="52" w:author="Other Author" w:date="2025-01-10T21:39:00Z" w16du:dateUtc="2025-01-10T21:39:00Z"/>
        </w:rPr>
      </w:pPr>
      <w:del w:id="53" w:author="Other Author" w:date="2025-01-10T21:39:00Z" w16du:dateUtc="2025-01-10T21:39:00Z">
        <w:r>
          <w:delText xml:space="preserve">    a. Display cart summary</w:delText>
        </w:r>
      </w:del>
    </w:p>
    <w:p w14:paraId="3D55FCA7" w14:textId="77777777" w:rsidR="00DB41B4" w:rsidRDefault="00DB41B4" w:rsidP="00DB41B4">
      <w:pPr>
        <w:rPr>
          <w:del w:id="54" w:author="Other Author" w:date="2025-01-10T21:39:00Z" w16du:dateUtc="2025-01-10T21:39:00Z"/>
        </w:rPr>
      </w:pPr>
      <w:del w:id="55" w:author="Other Author" w:date="2025-01-10T21:39:00Z" w16du:dateUtc="2025-01-10T21:39:00Z">
        <w:r>
          <w:delText xml:space="preserve">    b. IF user wants to modify the cart</w:delText>
        </w:r>
      </w:del>
    </w:p>
    <w:p w14:paraId="26CA6F0E" w14:textId="77777777" w:rsidR="00DB41B4" w:rsidRDefault="00DB41B4" w:rsidP="00DB41B4">
      <w:pPr>
        <w:rPr>
          <w:del w:id="56" w:author="Other Author" w:date="2025-01-10T21:39:00Z" w16du:dateUtc="2025-01-10T21:39:00Z"/>
        </w:rPr>
      </w:pPr>
      <w:del w:id="57" w:author="Other Author" w:date="2025-01-10T21:39:00Z" w16du:dateUtc="2025-01-10T21:39:00Z">
        <w:r>
          <w:delText xml:space="preserve">        i. Allow user to add/remove items or change quantities</w:delText>
        </w:r>
      </w:del>
    </w:p>
    <w:p w14:paraId="3F134480" w14:textId="77777777" w:rsidR="00DB41B4" w:rsidRDefault="00DB41B4" w:rsidP="00DB41B4">
      <w:pPr>
        <w:rPr>
          <w:del w:id="58" w:author="Other Author" w:date="2025-01-10T21:39:00Z" w16du:dateUtc="2025-01-10T21:39:00Z"/>
        </w:rPr>
      </w:pPr>
      <w:del w:id="59" w:author="Other Author" w:date="2025-01-10T21:39:00Z" w16du:dateUtc="2025-01-10T21:39:00Z">
        <w:r>
          <w:delText xml:space="preserve">        ii. Update cart summary accordingly</w:delText>
        </w:r>
      </w:del>
    </w:p>
    <w:p w14:paraId="6137C93A" w14:textId="77777777" w:rsidR="00DB41B4" w:rsidRDefault="00DB41B4" w:rsidP="00DB41B4">
      <w:pPr>
        <w:rPr>
          <w:del w:id="60" w:author="Other Author" w:date="2025-01-10T21:39:00Z" w16du:dateUtc="2025-01-10T21:39:00Z"/>
        </w:rPr>
      </w:pPr>
      <w:del w:id="61" w:author="Other Author" w:date="2025-01-10T21:39:00Z" w16du:dateUtc="2025-01-10T21:39:00Z">
        <w:r>
          <w:delText>8. User Proceeds to Checkout</w:delText>
        </w:r>
      </w:del>
    </w:p>
    <w:p w14:paraId="342F9109" w14:textId="77777777" w:rsidR="00DB41B4" w:rsidRDefault="00DB41B4" w:rsidP="00DB41B4">
      <w:pPr>
        <w:rPr>
          <w:del w:id="62" w:author="Other Author" w:date="2025-01-10T21:39:00Z" w16du:dateUtc="2025-01-10T21:39:00Z"/>
        </w:rPr>
      </w:pPr>
      <w:del w:id="63" w:author="Other Author" w:date="2025-01-10T21:39:00Z" w16du:dateUtc="2025-01-10T21:39:00Z">
        <w:r>
          <w:delText xml:space="preserve">    a. Display checkout screen</w:delText>
        </w:r>
      </w:del>
    </w:p>
    <w:p w14:paraId="1FDBCD61" w14:textId="77777777" w:rsidR="00DB41B4" w:rsidRDefault="00DB41B4" w:rsidP="00DB41B4">
      <w:pPr>
        <w:rPr>
          <w:del w:id="64" w:author="Other Author" w:date="2025-01-10T21:39:00Z" w16du:dateUtc="2025-01-10T21:39:00Z"/>
        </w:rPr>
      </w:pPr>
      <w:del w:id="65" w:author="Other Author" w:date="2025-01-10T21:39:00Z" w16du:dateUtc="2025-01-10T21:39:00Z">
        <w:r>
          <w:delText xml:space="preserve">    b. Display order summary and total cost</w:delText>
        </w:r>
      </w:del>
    </w:p>
    <w:p w14:paraId="4E62C42D" w14:textId="77777777" w:rsidR="00DB41B4" w:rsidRDefault="00DB41B4" w:rsidP="00DB41B4">
      <w:pPr>
        <w:rPr>
          <w:del w:id="66" w:author="Other Author" w:date="2025-01-10T21:39:00Z" w16du:dateUtc="2025-01-10T21:39:00Z"/>
        </w:rPr>
      </w:pPr>
      <w:del w:id="67" w:author="Other Author" w:date="2025-01-10T21:39:00Z" w16du:dateUtc="2025-01-10T21:39:00Z">
        <w:r>
          <w:delText>9. User Enters Delivery Details</w:delText>
        </w:r>
      </w:del>
    </w:p>
    <w:p w14:paraId="3E0CC631" w14:textId="77777777" w:rsidR="00DB41B4" w:rsidRDefault="00DB41B4" w:rsidP="00DB41B4">
      <w:pPr>
        <w:rPr>
          <w:del w:id="68" w:author="Other Author" w:date="2025-01-10T21:39:00Z" w16du:dateUtc="2025-01-10T21:39:00Z"/>
        </w:rPr>
      </w:pPr>
      <w:del w:id="69" w:author="Other Author" w:date="2025-01-10T21:39:00Z" w16du:dateUtc="2025-01-10T21:39:00Z">
        <w:r>
          <w:delText xml:space="preserve">    a. Prompt user for delivery address and contact information</w:delText>
        </w:r>
      </w:del>
    </w:p>
    <w:p w14:paraId="0B1C2975" w14:textId="77777777" w:rsidR="00DB41B4" w:rsidRDefault="00DB41B4" w:rsidP="00DB41B4">
      <w:pPr>
        <w:rPr>
          <w:del w:id="70" w:author="Other Author" w:date="2025-01-10T21:39:00Z" w16du:dateUtc="2025-01-10T21:39:00Z"/>
        </w:rPr>
      </w:pPr>
      <w:del w:id="71" w:author="Other Author" w:date="2025-01-10T21:39:00Z" w16du:dateUtc="2025-01-10T21:39:00Z">
        <w:r>
          <w:delText xml:space="preserve">    b. Validate delivery details</w:delText>
        </w:r>
      </w:del>
    </w:p>
    <w:p w14:paraId="526F374F" w14:textId="77777777" w:rsidR="00DB41B4" w:rsidRDefault="00DB41B4" w:rsidP="00DB41B4">
      <w:pPr>
        <w:rPr>
          <w:del w:id="72" w:author="Other Author" w:date="2025-01-10T21:39:00Z" w16du:dateUtc="2025-01-10T21:39:00Z"/>
        </w:rPr>
      </w:pPr>
      <w:del w:id="73" w:author="Other Author" w:date="2025-01-10T21:39:00Z" w16du:dateUtc="2025-01-10T21:39:00Z">
        <w:r>
          <w:delText>10. Display Payment Options</w:delText>
        </w:r>
      </w:del>
    </w:p>
    <w:p w14:paraId="0FA9A852" w14:textId="77777777" w:rsidR="00DB41B4" w:rsidRDefault="00DB41B4" w:rsidP="00DB41B4">
      <w:pPr>
        <w:rPr>
          <w:del w:id="74" w:author="Other Author" w:date="2025-01-10T21:39:00Z" w16du:dateUtc="2025-01-10T21:39:00Z"/>
        </w:rPr>
      </w:pPr>
      <w:del w:id="75" w:author="Other Author" w:date="2025-01-10T21:39:00Z" w16du:dateUtc="2025-01-10T21:39:00Z">
        <w:r>
          <w:delText xml:space="preserve">    a. Fetch available payment methods from the database</w:delText>
        </w:r>
      </w:del>
    </w:p>
    <w:p w14:paraId="7AAB045D" w14:textId="77777777" w:rsidR="00DB41B4" w:rsidRDefault="00DB41B4" w:rsidP="00DB41B4">
      <w:pPr>
        <w:rPr>
          <w:del w:id="76" w:author="Other Author" w:date="2025-01-10T21:39:00Z" w16du:dateUtc="2025-01-10T21:39:00Z"/>
        </w:rPr>
      </w:pPr>
      <w:del w:id="77" w:author="Other Author" w:date="2025-01-10T21:39:00Z" w16du:dateUtc="2025-01-10T21:39:00Z">
        <w:r>
          <w:delText xml:space="preserve">    b. Display payment options (e.g., credit card, PayPal, cash on delivery)</w:delText>
        </w:r>
      </w:del>
    </w:p>
    <w:p w14:paraId="0DD354EE" w14:textId="77777777" w:rsidR="00DB41B4" w:rsidRDefault="00DB41B4" w:rsidP="00DB41B4">
      <w:pPr>
        <w:rPr>
          <w:del w:id="78" w:author="Other Author" w:date="2025-01-10T21:39:00Z" w16du:dateUtc="2025-01-10T21:39:00Z"/>
        </w:rPr>
      </w:pPr>
      <w:del w:id="79" w:author="Other Author" w:date="2025-01-10T21:39:00Z" w16du:dateUtc="2025-01-10T21:39:00Z">
        <w:r>
          <w:delText>11. User Selects a Payment Method</w:delText>
        </w:r>
      </w:del>
    </w:p>
    <w:p w14:paraId="7F6DECB9" w14:textId="77777777" w:rsidR="00DB41B4" w:rsidRDefault="00DB41B4" w:rsidP="00DB41B4">
      <w:pPr>
        <w:rPr>
          <w:del w:id="80" w:author="Other Author" w:date="2025-01-10T21:39:00Z" w16du:dateUtc="2025-01-10T21:39:00Z"/>
        </w:rPr>
      </w:pPr>
      <w:del w:id="81" w:author="Other Author" w:date="2025-01-10T21:39:00Z" w16du:dateUtc="2025-01-10T21:39:00Z">
        <w:r>
          <w:delText xml:space="preserve">    a. Capture user payment method selection</w:delText>
        </w:r>
      </w:del>
    </w:p>
    <w:p w14:paraId="371F733D" w14:textId="77777777" w:rsidR="00DB41B4" w:rsidRDefault="00DB41B4" w:rsidP="00DB41B4">
      <w:pPr>
        <w:rPr>
          <w:del w:id="82" w:author="Other Author" w:date="2025-01-10T21:39:00Z" w16du:dateUtc="2025-01-10T21:39:00Z"/>
        </w:rPr>
      </w:pPr>
      <w:del w:id="83" w:author="Other Author" w:date="2025-01-10T21:39:00Z" w16du:dateUtc="2025-01-10T21:39:00Z">
        <w:r>
          <w:delText xml:space="preserve">    b. Validate payment details (e.g., credit card information)</w:delText>
        </w:r>
      </w:del>
    </w:p>
    <w:p w14:paraId="4C94B2B7" w14:textId="77777777" w:rsidR="00DB41B4" w:rsidRDefault="00DB41B4" w:rsidP="00DB41B4">
      <w:pPr>
        <w:rPr>
          <w:del w:id="84" w:author="Other Author" w:date="2025-01-10T21:39:00Z" w16du:dateUtc="2025-01-10T21:39:00Z"/>
        </w:rPr>
      </w:pPr>
      <w:del w:id="85" w:author="Other Author" w:date="2025-01-10T21:39:00Z" w16du:dateUtc="2025-01-10T21:39:00Z">
        <w:r>
          <w:delText>12. Process Payment</w:delText>
        </w:r>
      </w:del>
    </w:p>
    <w:p w14:paraId="7F990239" w14:textId="77777777" w:rsidR="00DB41B4" w:rsidRDefault="00DB41B4" w:rsidP="00DB41B4">
      <w:pPr>
        <w:rPr>
          <w:del w:id="86" w:author="Other Author" w:date="2025-01-10T21:39:00Z" w16du:dateUtc="2025-01-10T21:39:00Z"/>
        </w:rPr>
      </w:pPr>
      <w:del w:id="87" w:author="Other Author" w:date="2025-01-10T21:39:00Z" w16du:dateUtc="2025-01-10T21:39:00Z">
        <w:r>
          <w:delText xml:space="preserve">    a. Send payment request to payment gateway</w:delText>
        </w:r>
      </w:del>
    </w:p>
    <w:p w14:paraId="2BF74C8E" w14:textId="77777777" w:rsidR="00DB41B4" w:rsidRDefault="00DB41B4" w:rsidP="00DB41B4">
      <w:pPr>
        <w:rPr>
          <w:del w:id="88" w:author="Other Author" w:date="2025-01-10T21:39:00Z" w16du:dateUtc="2025-01-10T21:39:00Z"/>
        </w:rPr>
      </w:pPr>
      <w:del w:id="89" w:author="Other Author" w:date="2025-01-10T21:39:00Z" w16du:dateUtc="2025-01-10T21:39:00Z">
        <w:r>
          <w:delText xml:space="preserve">    b. Handle payment response (success/failure)</w:delText>
        </w:r>
      </w:del>
    </w:p>
    <w:p w14:paraId="4940A333" w14:textId="77777777" w:rsidR="00DB41B4" w:rsidRDefault="00DB41B4" w:rsidP="00DB41B4">
      <w:pPr>
        <w:rPr>
          <w:del w:id="90" w:author="Other Author" w:date="2025-01-10T21:39:00Z" w16du:dateUtc="2025-01-10T21:39:00Z"/>
        </w:rPr>
      </w:pPr>
      <w:del w:id="91" w:author="Other Author" w:date="2025-01-10T21:39:00Z" w16du:dateUtc="2025-01-10T21:39:00Z">
        <w:r>
          <w:delText>13. Confirm Order</w:delText>
        </w:r>
      </w:del>
    </w:p>
    <w:p w14:paraId="4FC1BD88" w14:textId="77777777" w:rsidR="00DB41B4" w:rsidRDefault="00DB41B4" w:rsidP="00DB41B4">
      <w:pPr>
        <w:rPr>
          <w:del w:id="92" w:author="Other Author" w:date="2025-01-10T21:39:00Z" w16du:dateUtc="2025-01-10T21:39:00Z"/>
        </w:rPr>
      </w:pPr>
      <w:del w:id="93" w:author="Other Author" w:date="2025-01-10T21:39:00Z" w16du:dateUtc="2025-01-10T21:39:00Z">
        <w:r>
          <w:delText xml:space="preserve">    a. Generate order ID</w:delText>
        </w:r>
      </w:del>
    </w:p>
    <w:p w14:paraId="5690FAB9" w14:textId="77777777" w:rsidR="00DB41B4" w:rsidRDefault="00DB41B4" w:rsidP="00DB41B4">
      <w:pPr>
        <w:rPr>
          <w:del w:id="94" w:author="Other Author" w:date="2025-01-10T21:39:00Z" w16du:dateUtc="2025-01-10T21:39:00Z"/>
        </w:rPr>
      </w:pPr>
      <w:del w:id="95" w:author="Other Author" w:date="2025-01-10T21:39:00Z" w16du:dateUtc="2025-01-10T21:39:00Z">
        <w:r>
          <w:delText xml:space="preserve">    b. Save order details to the database</w:delText>
        </w:r>
      </w:del>
    </w:p>
    <w:p w14:paraId="12EF6FC4" w14:textId="77777777" w:rsidR="00DB41B4" w:rsidRDefault="00DB41B4" w:rsidP="00DB41B4">
      <w:pPr>
        <w:rPr>
          <w:del w:id="96" w:author="Other Author" w:date="2025-01-10T21:39:00Z" w16du:dateUtc="2025-01-10T21:39:00Z"/>
        </w:rPr>
      </w:pPr>
      <w:del w:id="97" w:author="Other Author" w:date="2025-01-10T21:39:00Z" w16du:dateUtc="2025-01-10T21:39:00Z">
        <w:r>
          <w:delText xml:space="preserve">    c. Send order confirmation to user (e.g., email, SMS)</w:delText>
        </w:r>
      </w:del>
    </w:p>
    <w:p w14:paraId="069F5C8B" w14:textId="77777777" w:rsidR="00DB41B4" w:rsidRDefault="00DB41B4" w:rsidP="00DB41B4">
      <w:pPr>
        <w:rPr>
          <w:del w:id="98" w:author="Other Author" w:date="2025-01-10T21:39:00Z" w16du:dateUtc="2025-01-10T21:39:00Z"/>
        </w:rPr>
      </w:pPr>
      <w:del w:id="99" w:author="Other Author" w:date="2025-01-10T21:39:00Z" w16du:dateUtc="2025-01-10T21:39:00Z">
        <w:r>
          <w:delText xml:space="preserve">    d. Update restaurant with new order</w:delText>
        </w:r>
      </w:del>
    </w:p>
    <w:p w14:paraId="2AADE5AA" w14:textId="77777777" w:rsidR="00DB41B4" w:rsidRDefault="00DB41B4" w:rsidP="00DB41B4">
      <w:pPr>
        <w:rPr>
          <w:del w:id="100" w:author="Other Author" w:date="2025-01-10T21:39:00Z" w16du:dateUtc="2025-01-10T21:39:00Z"/>
        </w:rPr>
      </w:pPr>
      <w:del w:id="101" w:author="Other Author" w:date="2025-01-10T21:39:00Z" w16du:dateUtc="2025-01-10T21:39:00Z">
        <w:r>
          <w:delText>14. Display Estimated Delivery Time and Order Tracking Details</w:delText>
        </w:r>
      </w:del>
    </w:p>
    <w:p w14:paraId="6C5061D4" w14:textId="77777777" w:rsidR="00DB41B4" w:rsidRDefault="00DB41B4" w:rsidP="00DB41B4">
      <w:pPr>
        <w:rPr>
          <w:del w:id="102" w:author="Other Author" w:date="2025-01-10T21:39:00Z" w16du:dateUtc="2025-01-10T21:39:00Z"/>
        </w:rPr>
      </w:pPr>
      <w:del w:id="103" w:author="Other Author" w:date="2025-01-10T21:39:00Z" w16du:dateUtc="2025-01-10T21:39:00Z">
        <w:r>
          <w:delText xml:space="preserve">    a. Fetch estimated delivery time from the restaurant</w:delText>
        </w:r>
      </w:del>
    </w:p>
    <w:p w14:paraId="62C5EF42" w14:textId="77777777" w:rsidR="00DB41B4" w:rsidRDefault="00DB41B4" w:rsidP="00DB41B4">
      <w:pPr>
        <w:rPr>
          <w:del w:id="104" w:author="Other Author" w:date="2025-01-10T21:39:00Z" w16du:dateUtc="2025-01-10T21:39:00Z"/>
        </w:rPr>
      </w:pPr>
      <w:del w:id="105" w:author="Other Author" w:date="2025-01-10T21:39:00Z" w16du:dateUtc="2025-01-10T21:39:00Z">
        <w:r>
          <w:delText xml:space="preserve">    b. Display order tracking information to the user</w:delText>
        </w:r>
      </w:del>
    </w:p>
    <w:p w14:paraId="5E78B0E2" w14:textId="77777777" w:rsidR="00DA5E35" w:rsidRDefault="00DB41B4" w:rsidP="00DB41B4">
      <w:pPr>
        <w:rPr>
          <w:del w:id="106" w:author="Other Author" w:date="2025-01-10T21:39:00Z" w16du:dateUtc="2025-01-10T21:39:00Z"/>
        </w:rPr>
      </w:pPr>
      <w:del w:id="107" w:author="Other Author" w:date="2025-01-10T21:39:00Z" w16du:dateUtc="2025-01-10T21:39:00Z">
        <w:r>
          <w:delText>15. END</w:delText>
        </w:r>
      </w:del>
    </w:p>
    <w:p w14:paraId="5726BC3F" w14:textId="77777777" w:rsidR="00DB41B4" w:rsidRDefault="00DB41B4">
      <w:pPr>
        <w:rPr>
          <w:del w:id="108" w:author="Other Author" w:date="2025-01-10T21:39:00Z" w16du:dateUtc="2025-01-10T21:39:00Z"/>
        </w:rPr>
      </w:pPr>
      <w:del w:id="109" w:author="Other Author" w:date="2025-01-10T21:39:00Z" w16du:dateUtc="2025-01-10T21:39:00Z">
        <w:r>
          <w:br w:type="page"/>
        </w:r>
      </w:del>
    </w:p>
    <w:p w14:paraId="56A64AEC" w14:textId="0410972E" w:rsidR="00DA5E35" w:rsidRDefault="006D67A8">
      <w:del w:id="110" w:author="Other Author" w:date="2025-01-10T21:39:00Z" w16du:dateUtc="2025-01-10T21:39:00Z">
        <w:r>
          <w:rPr>
            <w:noProof/>
          </w:rPr>
          <w:drawing>
            <wp:inline distT="0" distB="0" distL="0" distR="0" wp14:anchorId="0B846E78" wp14:editId="728EB241">
              <wp:extent cx="4175760" cy="7629525"/>
              <wp:effectExtent l="0" t="0" r="0" b="0"/>
              <wp:docPr id="820371085" name="Picture 1" descr="A screenshot of a cha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20371085" name="Picture 1" descr="A screenshot of a chat&#10;&#10;Description automatically generated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5760" cy="7629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sectPr w:rsidR="00DA5E3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C867C" w14:textId="77777777" w:rsidR="00ED5A27" w:rsidRDefault="00ED5A27" w:rsidP="00BE534B">
      <w:pPr>
        <w:spacing w:after="0" w:line="240" w:lineRule="auto"/>
      </w:pPr>
      <w:r>
        <w:separator/>
      </w:r>
    </w:p>
  </w:endnote>
  <w:endnote w:type="continuationSeparator" w:id="0">
    <w:p w14:paraId="18D72DB5" w14:textId="77777777" w:rsidR="00ED5A27" w:rsidRDefault="00ED5A27" w:rsidP="00BE534B">
      <w:pPr>
        <w:spacing w:after="0" w:line="240" w:lineRule="auto"/>
      </w:pPr>
      <w:r>
        <w:continuationSeparator/>
      </w:r>
    </w:p>
  </w:endnote>
  <w:endnote w:type="continuationNotice" w:id="1">
    <w:p w14:paraId="5221A412" w14:textId="77777777" w:rsidR="00ED5A27" w:rsidRDefault="00ED5A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55620" w14:textId="77777777" w:rsidR="00BE534B" w:rsidRDefault="00BE5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D0C75" w14:textId="77777777" w:rsidR="00ED5A27" w:rsidRDefault="00ED5A27" w:rsidP="00BE534B">
      <w:pPr>
        <w:spacing w:after="0" w:line="240" w:lineRule="auto"/>
      </w:pPr>
      <w:r>
        <w:separator/>
      </w:r>
    </w:p>
  </w:footnote>
  <w:footnote w:type="continuationSeparator" w:id="0">
    <w:p w14:paraId="4FD1FF5D" w14:textId="77777777" w:rsidR="00ED5A27" w:rsidRDefault="00ED5A27" w:rsidP="00BE534B">
      <w:pPr>
        <w:spacing w:after="0" w:line="240" w:lineRule="auto"/>
      </w:pPr>
      <w:r>
        <w:continuationSeparator/>
      </w:r>
    </w:p>
  </w:footnote>
  <w:footnote w:type="continuationNotice" w:id="1">
    <w:p w14:paraId="6480C04B" w14:textId="77777777" w:rsidR="00ED5A27" w:rsidRDefault="00ED5A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F03FB" w14:textId="77777777" w:rsidR="00BE534B" w:rsidRDefault="00BE53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AF3"/>
    <w:rsid w:val="000B7EA2"/>
    <w:rsid w:val="000D3E5A"/>
    <w:rsid w:val="0019173E"/>
    <w:rsid w:val="003A3139"/>
    <w:rsid w:val="003B1146"/>
    <w:rsid w:val="00405313"/>
    <w:rsid w:val="004C7F17"/>
    <w:rsid w:val="006D67A8"/>
    <w:rsid w:val="007F6D8D"/>
    <w:rsid w:val="00942AF3"/>
    <w:rsid w:val="00963E23"/>
    <w:rsid w:val="00BA7D5E"/>
    <w:rsid w:val="00BE534B"/>
    <w:rsid w:val="00DA5E35"/>
    <w:rsid w:val="00DB41B4"/>
    <w:rsid w:val="00ED5A27"/>
    <w:rsid w:val="00F543B5"/>
    <w:rsid w:val="00FB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6DE4"/>
  <w15:chartTrackingRefBased/>
  <w15:docId w15:val="{9F6F4427-D194-490F-A3BF-37BD21EA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A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34B"/>
  </w:style>
  <w:style w:type="paragraph" w:styleId="Footer">
    <w:name w:val="footer"/>
    <w:basedOn w:val="Normal"/>
    <w:link w:val="FooterChar"/>
    <w:uiPriority w:val="99"/>
    <w:unhideWhenUsed/>
    <w:rsid w:val="00BE5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34B"/>
  </w:style>
  <w:style w:type="paragraph" w:styleId="Revision">
    <w:name w:val="Revision"/>
    <w:hidden/>
    <w:uiPriority w:val="99"/>
    <w:semiHidden/>
    <w:rsid w:val="00BE53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Mavrelis</dc:creator>
  <cp:keywords/>
  <dc:description/>
  <cp:lastModifiedBy>Georgios Mavrelis</cp:lastModifiedBy>
  <cp:revision>2</cp:revision>
  <dcterms:created xsi:type="dcterms:W3CDTF">2025-01-10T21:39:00Z</dcterms:created>
  <dcterms:modified xsi:type="dcterms:W3CDTF">2025-01-10T21:39:00Z</dcterms:modified>
</cp:coreProperties>
</file>